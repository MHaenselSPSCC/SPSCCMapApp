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331" w:rsidRPr="00DC5331" w:rsidRDefault="00DC5331" w:rsidP="00DC5331">
      <w:pPr>
        <w:pStyle w:val="NormalWeb"/>
        <w:spacing w:after="115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DC5331">
        <w:rPr>
          <w:rFonts w:ascii="Calibri" w:hAnsi="Calibri" w:cs="Calibri"/>
          <w:b/>
          <w:color w:val="000000"/>
          <w:sz w:val="28"/>
          <w:szCs w:val="28"/>
        </w:rPr>
        <w:t>Privacy Policy</w:t>
      </w:r>
      <w:r w:rsidR="00EC0BF9">
        <w:rPr>
          <w:rFonts w:ascii="Calibri" w:hAnsi="Calibri" w:cs="Calibri"/>
          <w:b/>
          <w:color w:val="000000"/>
          <w:sz w:val="28"/>
          <w:szCs w:val="28"/>
        </w:rPr>
        <w:t xml:space="preserve"> (draft)</w:t>
      </w:r>
    </w:p>
    <w:p w:rsidR="00DC5331" w:rsidRDefault="00DC5331" w:rsidP="004E1770">
      <w:pPr>
        <w:pStyle w:val="NormalWeb"/>
        <w:spacing w:after="115"/>
        <w:rPr>
          <w:rFonts w:ascii="Calibri" w:hAnsi="Calibri" w:cs="Calibri"/>
          <w:color w:val="000000"/>
        </w:rPr>
      </w:pPr>
    </w:p>
    <w:p w:rsidR="004E1770" w:rsidRDefault="004E1770" w:rsidP="004E1770">
      <w:pPr>
        <w:pStyle w:val="NormalWeb"/>
        <w:spacing w:after="115"/>
      </w:pPr>
      <w:r>
        <w:rPr>
          <w:rFonts w:ascii="Calibri" w:hAnsi="Calibri" w:cs="Calibri"/>
          <w:color w:val="000000"/>
        </w:rPr>
        <w:t xml:space="preserve">This app is owned and maintained by South Puget Sound Community College (SPSCC). </w:t>
      </w:r>
    </w:p>
    <w:p w:rsidR="004E1770" w:rsidRDefault="004E1770" w:rsidP="004E1770">
      <w:pPr>
        <w:pStyle w:val="NormalWeb"/>
        <w:spacing w:after="1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Camera data is stored on the user’s phone for personal use and review. Camera data is not tracked or retransmitted in any way</w:t>
      </w:r>
      <w:r w:rsidR="0001638B">
        <w:rPr>
          <w:rFonts w:ascii="Calibri" w:hAnsi="Calibri" w:cs="Calibri"/>
          <w:color w:val="000000"/>
        </w:rPr>
        <w:t xml:space="preserve"> and is not stored in the App</w:t>
      </w:r>
      <w:r>
        <w:rPr>
          <w:rFonts w:ascii="Calibri" w:hAnsi="Calibri" w:cs="Calibri"/>
          <w:color w:val="000000"/>
        </w:rPr>
        <w:t>.  The user can view selfies in the App or by opening them from the save folder</w:t>
      </w:r>
      <w:r w:rsidR="0001638B">
        <w:rPr>
          <w:rFonts w:ascii="Calibri" w:hAnsi="Calibri" w:cs="Calibri"/>
          <w:color w:val="000000"/>
        </w:rPr>
        <w:t xml:space="preserve"> of their phone</w:t>
      </w:r>
      <w:r>
        <w:rPr>
          <w:rFonts w:ascii="Calibri" w:hAnsi="Calibri" w:cs="Calibri"/>
          <w:color w:val="000000"/>
        </w:rPr>
        <w:t>.  The user may delete selfies on the</w:t>
      </w:r>
      <w:r w:rsidR="0079152A">
        <w:rPr>
          <w:rFonts w:ascii="Calibri" w:hAnsi="Calibri" w:cs="Calibri"/>
          <w:color w:val="000000"/>
        </w:rPr>
        <w:t>ir</w:t>
      </w:r>
      <w:r>
        <w:rPr>
          <w:rFonts w:ascii="Calibri" w:hAnsi="Calibri" w:cs="Calibri"/>
          <w:color w:val="000000"/>
        </w:rPr>
        <w:t xml:space="preserve"> phone by navigating to the appropriate folder and deleting the images. </w:t>
      </w:r>
    </w:p>
    <w:p w:rsidR="004E1770" w:rsidRDefault="004E1770" w:rsidP="004E1770">
      <w:pPr>
        <w:rPr>
          <w:rFonts w:ascii="Calibri" w:eastAsia="Times New Roman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Location data is used to mark your current location and </w:t>
      </w:r>
      <w:r w:rsidR="006974A0"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</w:rPr>
        <w:t xml:space="preserve"> buildings </w:t>
      </w:r>
      <w:r w:rsidR="006974A0">
        <w:rPr>
          <w:rFonts w:ascii="Calibri" w:hAnsi="Calibri" w:cs="Calibri"/>
          <w:color w:val="000000"/>
        </w:rPr>
        <w:t xml:space="preserve">you </w:t>
      </w:r>
      <w:r>
        <w:rPr>
          <w:rFonts w:ascii="Calibri" w:hAnsi="Calibri" w:cs="Calibri"/>
          <w:color w:val="000000"/>
        </w:rPr>
        <w:t xml:space="preserve">have visited.  </w:t>
      </w:r>
      <w:r>
        <w:rPr>
          <w:rFonts w:ascii="Calibri" w:eastAsia="Times New Roman" w:hAnsi="Calibri" w:cs="Calibri"/>
          <w:color w:val="FF0000"/>
        </w:rPr>
        <w:t xml:space="preserve">While you use the App, Google has access to your GPS location. </w:t>
      </w:r>
      <w:r w:rsidR="006974A0">
        <w:rPr>
          <w:rFonts w:ascii="Calibri" w:eastAsia="Times New Roman" w:hAnsi="Calibri" w:cs="Calibri"/>
          <w:color w:val="FF0000"/>
        </w:rPr>
        <w:t xml:space="preserve"> </w:t>
      </w:r>
      <w:r>
        <w:rPr>
          <w:rFonts w:ascii="Calibri" w:eastAsia="Times New Roman" w:hAnsi="Calibri" w:cs="Calibri"/>
          <w:color w:val="FF0000"/>
        </w:rPr>
        <w:t>This is needed to update the map display and determine building boundary crossings.</w:t>
      </w:r>
      <w:r w:rsidR="006974A0">
        <w:rPr>
          <w:rFonts w:ascii="Calibri" w:eastAsia="Times New Roman" w:hAnsi="Calibri" w:cs="Calibri"/>
          <w:color w:val="FF0000"/>
        </w:rPr>
        <w:t xml:space="preserve"> </w:t>
      </w:r>
      <w:r>
        <w:rPr>
          <w:rFonts w:ascii="Calibri" w:eastAsia="Times New Roman" w:hAnsi="Calibri" w:cs="Calibri"/>
          <w:color w:val="FF0000"/>
        </w:rPr>
        <w:t xml:space="preserve"> Google is responsible for how it stores, shares, and protects your location data in acc</w:t>
      </w:r>
      <w:r w:rsidR="006974A0">
        <w:rPr>
          <w:rFonts w:ascii="Calibri" w:eastAsia="Times New Roman" w:hAnsi="Calibri" w:cs="Calibri"/>
          <w:color w:val="FF0000"/>
        </w:rPr>
        <w:t>ordance with its own policies,</w:t>
      </w:r>
      <w:r>
        <w:rPr>
          <w:rFonts w:ascii="Calibri" w:eastAsia="Times New Roman" w:hAnsi="Calibri" w:cs="Calibri"/>
          <w:color w:val="FF0000"/>
        </w:rPr>
        <w:t xml:space="preserve"> including the privacy policy at </w:t>
      </w:r>
      <w:hyperlink r:id="rId4" w:history="1">
        <w:r>
          <w:rPr>
            <w:rStyle w:val="Hyperlink"/>
            <w:rFonts w:ascii="Calibri" w:eastAsia="Times New Roman" w:hAnsi="Calibri" w:cs="Calibri"/>
          </w:rPr>
          <w:t>https://policies.google.com/privacy</w:t>
        </w:r>
      </w:hyperlink>
      <w:r>
        <w:rPr>
          <w:rFonts w:ascii="Calibri" w:eastAsia="Times New Roman" w:hAnsi="Calibri" w:cs="Calibri"/>
          <w:color w:val="FF0000"/>
        </w:rPr>
        <w:t>.</w:t>
      </w:r>
    </w:p>
    <w:p w:rsidR="004E1770" w:rsidRPr="004E1770" w:rsidRDefault="004E1770" w:rsidP="004E1770">
      <w:pPr>
        <w:rPr>
          <w:rFonts w:eastAsia="Times New Roman"/>
        </w:rPr>
      </w:pPr>
    </w:p>
    <w:p w:rsidR="004E1770" w:rsidRDefault="004E1770" w:rsidP="0079152A">
      <w:pPr>
        <w:pStyle w:val="NormalWeb"/>
        <w:spacing w:after="115"/>
        <w:rPr>
          <w:rFonts w:eastAsia="Times New Roman"/>
        </w:rPr>
      </w:pPr>
      <w:r>
        <w:rPr>
          <w:rFonts w:ascii="Calibri" w:hAnsi="Calibri" w:cs="Calibri"/>
          <w:color w:val="000000"/>
        </w:rPr>
        <w:t>Any data that is shared by the user will not be tracked or retransmitted by SPSCC</w:t>
      </w:r>
      <w:ins w:id="0" w:author="Brown, Albert" w:date="2019-03-28T12:10:00Z">
        <w:r w:rsidR="008B2E44">
          <w:rPr>
            <w:rFonts w:ascii="Calibri" w:hAnsi="Calibri" w:cs="Calibri"/>
            <w:color w:val="000000"/>
          </w:rPr>
          <w:t>.</w:t>
        </w:r>
      </w:ins>
      <w:del w:id="1" w:author="Brown, Albert" w:date="2019-03-28T12:10:00Z">
        <w:r w:rsidDel="008B2E44">
          <w:rPr>
            <w:rFonts w:ascii="Calibri" w:hAnsi="Calibri" w:cs="Calibri"/>
            <w:color w:val="000000"/>
          </w:rPr>
          <w:delText>,</w:delText>
        </w:r>
        <w:r w:rsidDel="008B2E44">
          <w:rPr>
            <w:rFonts w:ascii="Calibri" w:hAnsi="Calibri" w:cs="Calibri"/>
            <w:color w:val="FF0000"/>
          </w:rPr>
          <w:delText xml:space="preserve"> unless needed to: (i) meet any applicable legal obligation, including enforceable government requests; (ii) enforce SPSCC policies and investigate potential violations; (iii) detect, prevent, review or otherwise address abuse, fraud, security or technical issues; or (iv) protect against harm to the rights, property, or safety of SPSCC, our employees, our students, or the public as required or permitted</w:delText>
        </w:r>
        <w:r w:rsidR="0079152A" w:rsidDel="008B2E44">
          <w:rPr>
            <w:rFonts w:ascii="Calibri" w:hAnsi="Calibri" w:cs="Calibri"/>
            <w:color w:val="FF0000"/>
          </w:rPr>
          <w:delText xml:space="preserve"> by law."  </w:delText>
        </w:r>
      </w:del>
      <w:ins w:id="2" w:author="Brown, Albert" w:date="2019-03-28T12:11:00Z">
        <w:r w:rsidR="008B2E44">
          <w:rPr>
            <w:rFonts w:ascii="Calibri" w:hAnsi="Calibri" w:cs="Calibri"/>
            <w:color w:val="FF0000"/>
          </w:rPr>
          <w:t xml:space="preserve">  </w:t>
        </w:r>
      </w:ins>
      <w:r>
        <w:rPr>
          <w:rFonts w:eastAsia="Times New Roman"/>
        </w:rPr>
        <w:t xml:space="preserve">Because all data is stored locally on the phone, or used moment-to-moment by an </w:t>
      </w:r>
      <w:proofErr w:type="gramStart"/>
      <w:r w:rsidR="008B2E44">
        <w:rPr>
          <w:rFonts w:eastAsia="Times New Roman"/>
        </w:rPr>
        <w:t>application programming</w:t>
      </w:r>
      <w:proofErr w:type="gramEnd"/>
      <w:r w:rsidR="008B2E44">
        <w:rPr>
          <w:rFonts w:eastAsia="Times New Roman"/>
        </w:rPr>
        <w:t xml:space="preserve"> interface (</w:t>
      </w:r>
      <w:r>
        <w:rPr>
          <w:rFonts w:eastAsia="Times New Roman"/>
        </w:rPr>
        <w:t>API</w:t>
      </w:r>
      <w:r w:rsidR="008B2E44">
        <w:rPr>
          <w:rFonts w:eastAsia="Times New Roman"/>
        </w:rPr>
        <w:t>)</w:t>
      </w:r>
      <w:r>
        <w:rPr>
          <w:rFonts w:eastAsia="Times New Roman"/>
        </w:rPr>
        <w:t xml:space="preserve">, </w:t>
      </w:r>
      <w:r>
        <w:rPr>
          <w:rFonts w:eastAsia="Times New Roman"/>
          <w:color w:val="C82613"/>
        </w:rPr>
        <w:t xml:space="preserve">SPSCC </w:t>
      </w:r>
      <w:r>
        <w:rPr>
          <w:rFonts w:eastAsia="Times New Roman"/>
        </w:rPr>
        <w:t>data breaches are not a concern.</w:t>
      </w:r>
    </w:p>
    <w:p w:rsidR="004E1770" w:rsidRDefault="004E1770" w:rsidP="004E1770">
      <w:pPr>
        <w:rPr>
          <w:rFonts w:eastAsia="Times New Roman"/>
        </w:rPr>
      </w:pPr>
    </w:p>
    <w:p w:rsidR="004E1770" w:rsidRDefault="004E1770" w:rsidP="004E1770">
      <w:pPr>
        <w:rPr>
          <w:rFonts w:eastAsia="Times New Roman"/>
        </w:rPr>
      </w:pPr>
      <w:r>
        <w:rPr>
          <w:rFonts w:eastAsia="Times New Roman"/>
        </w:rPr>
        <w:t>This Privacy Policy is subject to change and updates will be posted on-line as available. This policy is effective 4/1/2019</w:t>
      </w:r>
      <w:r w:rsidR="0079152A">
        <w:rPr>
          <w:rFonts w:eastAsia="Times New Roman"/>
        </w:rPr>
        <w:t>.</w:t>
      </w:r>
    </w:p>
    <w:p w:rsidR="005872DE" w:rsidRDefault="005872DE">
      <w:bookmarkStart w:id="3" w:name="_GoBack"/>
      <w:bookmarkEnd w:id="3"/>
    </w:p>
    <w:sectPr w:rsidR="0058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own, Albert">
    <w15:presenceInfo w15:providerId="AD" w15:userId="S-1-5-21-2070835033-523582319-626134347-202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70"/>
    <w:rsid w:val="0001638B"/>
    <w:rsid w:val="004E1770"/>
    <w:rsid w:val="005872DE"/>
    <w:rsid w:val="006974A0"/>
    <w:rsid w:val="0079152A"/>
    <w:rsid w:val="008B2E44"/>
    <w:rsid w:val="00DC5331"/>
    <w:rsid w:val="00E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D9E4"/>
  <w15:chartTrackingRefBased/>
  <w15:docId w15:val="{6B0BE052-3F8C-4457-81FD-E0DCF897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770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7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1770"/>
  </w:style>
  <w:style w:type="paragraph" w:styleId="BalloonText">
    <w:name w:val="Balloon Text"/>
    <w:basedOn w:val="Normal"/>
    <w:link w:val="BalloonTextChar"/>
    <w:uiPriority w:val="99"/>
    <w:semiHidden/>
    <w:unhideWhenUsed/>
    <w:rsid w:val="007915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policies.google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Albert</dc:creator>
  <cp:keywords/>
  <dc:description/>
  <cp:lastModifiedBy>Brown, Albert</cp:lastModifiedBy>
  <cp:revision>7</cp:revision>
  <cp:lastPrinted>2019-03-28T17:00:00Z</cp:lastPrinted>
  <dcterms:created xsi:type="dcterms:W3CDTF">2019-03-28T16:44:00Z</dcterms:created>
  <dcterms:modified xsi:type="dcterms:W3CDTF">2019-03-28T19:11:00Z</dcterms:modified>
</cp:coreProperties>
</file>